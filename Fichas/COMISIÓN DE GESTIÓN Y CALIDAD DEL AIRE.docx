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7809" w14:textId="42C52C6D" w:rsidR="00580A80" w:rsidRPr="00CE06D5" w:rsidRDefault="00580A80" w:rsidP="00580A80">
      <w:pPr>
        <w:jc w:val="center"/>
        <w:rPr>
          <w:rFonts w:ascii="Montserrat" w:hAnsi="Montserrat" w:cs="Arial"/>
          <w:b/>
          <w:sz w:val="22"/>
          <w:szCs w:val="22"/>
          <w:lang w:val="es-MX"/>
        </w:rPr>
      </w:pPr>
      <w:r w:rsidRPr="00CE06D5">
        <w:rPr>
          <w:rFonts w:ascii="Montserrat" w:hAnsi="Montserrat" w:cs="Arial"/>
          <w:b/>
          <w:sz w:val="22"/>
          <w:szCs w:val="22"/>
          <w:lang w:val="es-MX"/>
        </w:rPr>
        <w:t xml:space="preserve">COMISIÓN </w:t>
      </w:r>
      <w:r>
        <w:rPr>
          <w:rFonts w:ascii="Montserrat" w:hAnsi="Montserrat" w:cs="Arial"/>
          <w:b/>
          <w:sz w:val="22"/>
          <w:szCs w:val="22"/>
          <w:lang w:val="es-MX"/>
        </w:rPr>
        <w:t>DE GESTIÓN Y CALIDAD DEL AIRE</w:t>
      </w:r>
    </w:p>
    <w:p w14:paraId="527FB561" w14:textId="77777777" w:rsidR="00580A80" w:rsidRPr="004578F0" w:rsidRDefault="00580A80" w:rsidP="00580A80">
      <w:pPr>
        <w:shd w:val="clear" w:color="auto" w:fill="FFFFFF"/>
        <w:jc w:val="both"/>
        <w:rPr>
          <w:rFonts w:ascii="Arial" w:eastAsia="Times New Roman" w:hAnsi="Arial" w:cs="Arial"/>
          <w:color w:val="222222"/>
          <w:lang w:val="es-ES"/>
        </w:rPr>
      </w:pPr>
      <w:r w:rsidRPr="004578F0">
        <w:rPr>
          <w:rFonts w:ascii="Calibri" w:eastAsia="Times New Roman" w:hAnsi="Calibri" w:cs="Arial"/>
          <w:color w:val="000000"/>
          <w:lang w:val="es-ES"/>
        </w:rPr>
        <w:t> </w:t>
      </w:r>
    </w:p>
    <w:p w14:paraId="085E285A" w14:textId="77777777" w:rsidR="00580A80" w:rsidRPr="00CE06D5" w:rsidRDefault="00580A80" w:rsidP="00580A80">
      <w:pPr>
        <w:spacing w:line="240" w:lineRule="atLeast"/>
        <w:jc w:val="center"/>
        <w:rPr>
          <w:rFonts w:ascii="Montserrat" w:hAnsi="Montserrat" w:cs="Arial"/>
          <w:b/>
          <w:sz w:val="22"/>
          <w:szCs w:val="22"/>
          <w:lang w:val="es-ES"/>
        </w:rPr>
      </w:pPr>
      <w:r w:rsidRPr="00CE06D5">
        <w:rPr>
          <w:rFonts w:ascii="Montserrat" w:hAnsi="Montserrat" w:cs="Arial"/>
          <w:b/>
          <w:sz w:val="22"/>
          <w:szCs w:val="22"/>
          <w:lang w:val="es-ES"/>
        </w:rPr>
        <w:t>FICHA TÉCNICA</w:t>
      </w:r>
    </w:p>
    <w:tbl>
      <w:tblPr>
        <w:tblStyle w:val="Tablaconcuadrcula"/>
        <w:tblW w:w="10343" w:type="dxa"/>
        <w:jc w:val="center"/>
        <w:tblLook w:val="04A0" w:firstRow="1" w:lastRow="0" w:firstColumn="1" w:lastColumn="0" w:noHBand="0" w:noVBand="1"/>
      </w:tblPr>
      <w:tblGrid>
        <w:gridCol w:w="3543"/>
        <w:gridCol w:w="6800"/>
      </w:tblGrid>
      <w:tr w:rsidR="00580A80" w:rsidRPr="00CE06D5" w14:paraId="74AD6B8C" w14:textId="77777777" w:rsidTr="005D1651">
        <w:trPr>
          <w:jc w:val="center"/>
        </w:trPr>
        <w:tc>
          <w:tcPr>
            <w:tcW w:w="3543" w:type="dxa"/>
          </w:tcPr>
          <w:p w14:paraId="1F3EBD91" w14:textId="77777777" w:rsidR="00580A80" w:rsidRPr="00CE06D5" w:rsidRDefault="00580A80" w:rsidP="005D1651">
            <w:pPr>
              <w:spacing w:line="240" w:lineRule="atLeast"/>
              <w:jc w:val="center"/>
              <w:rPr>
                <w:rFonts w:ascii="Montserrat" w:hAnsi="Montserrat" w:cs="Arial"/>
                <w:b/>
                <w:sz w:val="22"/>
                <w:szCs w:val="22"/>
              </w:rPr>
            </w:pPr>
            <w:r w:rsidRPr="00CE06D5">
              <w:rPr>
                <w:rFonts w:ascii="Montserrat" w:hAnsi="Montserrat" w:cs="Arial"/>
                <w:b/>
                <w:sz w:val="22"/>
                <w:szCs w:val="22"/>
              </w:rPr>
              <w:t>NOMBRE DEL PROYECTO</w:t>
            </w:r>
          </w:p>
        </w:tc>
        <w:tc>
          <w:tcPr>
            <w:tcW w:w="6800" w:type="dxa"/>
          </w:tcPr>
          <w:p w14:paraId="44FB3858" w14:textId="77777777" w:rsidR="00580A80" w:rsidRPr="00CE06D5" w:rsidRDefault="00580A80" w:rsidP="005D1651">
            <w:pPr>
              <w:spacing w:line="240" w:lineRule="atLeast"/>
              <w:jc w:val="center"/>
              <w:rPr>
                <w:rFonts w:ascii="Montserrat" w:hAnsi="Montserrat" w:cs="Arial"/>
                <w:b/>
                <w:sz w:val="22"/>
                <w:szCs w:val="22"/>
              </w:rPr>
            </w:pPr>
            <w:r w:rsidRPr="00CE06D5">
              <w:rPr>
                <w:rFonts w:ascii="Montserrat" w:hAnsi="Montserrat" w:cs="Arial"/>
                <w:b/>
                <w:sz w:val="22"/>
                <w:szCs w:val="22"/>
              </w:rPr>
              <w:t>OBJETIVO</w:t>
            </w:r>
          </w:p>
        </w:tc>
      </w:tr>
      <w:tr w:rsidR="00580A80" w:rsidRPr="001F61A6" w14:paraId="10579702" w14:textId="77777777" w:rsidTr="005D1651">
        <w:trPr>
          <w:trHeight w:val="1017"/>
          <w:jc w:val="center"/>
        </w:trPr>
        <w:tc>
          <w:tcPr>
            <w:tcW w:w="3543" w:type="dxa"/>
            <w:vAlign w:val="center"/>
          </w:tcPr>
          <w:p w14:paraId="3C03C30F" w14:textId="56CDFDF1" w:rsidR="00580A80" w:rsidRPr="00CE06D5" w:rsidRDefault="00580A80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S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ervicio consolidado de instalación y configuración y desarrollo de herramienta 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WRF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, suministro de equipo y desarrollo de plataforma web para la </w:t>
            </w:r>
            <w:r w:rsidR="003B04AF">
              <w:rPr>
                <w:rFonts w:ascii="Montserrat" w:hAnsi="Montserrat" w:cs="Arial"/>
                <w:sz w:val="22"/>
                <w:szCs w:val="22"/>
                <w:lang w:val="es-MX"/>
              </w:rPr>
              <w:t>Secretaría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de 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M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edio 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A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>mbiente,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D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esarrollo 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S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ustentable y 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O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rdenamiento 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T</w:t>
            </w:r>
            <w:r w:rsidRPr="00580A80">
              <w:rPr>
                <w:rFonts w:ascii="Montserrat" w:hAnsi="Montserrat" w:cs="Arial"/>
                <w:sz w:val="22"/>
                <w:szCs w:val="22"/>
                <w:lang w:val="es-MX"/>
              </w:rPr>
              <w:t>erritorial</w:t>
            </w:r>
          </w:p>
        </w:tc>
        <w:tc>
          <w:tcPr>
            <w:tcW w:w="6800" w:type="dxa"/>
            <w:vAlign w:val="center"/>
          </w:tcPr>
          <w:p w14:paraId="775EF12F" w14:textId="5B374557" w:rsidR="00580A80" w:rsidRPr="00FE5A09" w:rsidRDefault="008909B8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Desarrollar una plataforma que permita la modelación meso escalar de los recursos la calidad del aire en el estado de Puebla, utilizando el modelo WRF y su implementación en un servidor de la Secretaría de Medio Ambiente y Desarrollo Sustentable y Ordenamiento Territorial.</w:t>
            </w:r>
          </w:p>
        </w:tc>
      </w:tr>
    </w:tbl>
    <w:p w14:paraId="0B48CFD1" w14:textId="77777777" w:rsidR="00580A80" w:rsidRPr="00CE06D5" w:rsidRDefault="00580A80" w:rsidP="00580A80">
      <w:pPr>
        <w:spacing w:line="240" w:lineRule="atLeast"/>
        <w:rPr>
          <w:rFonts w:ascii="Montserrat" w:hAnsi="Montserrat" w:cs="Arial"/>
          <w:sz w:val="22"/>
          <w:szCs w:val="22"/>
          <w:lang w:val="es-MX"/>
        </w:rPr>
      </w:pPr>
    </w:p>
    <w:p w14:paraId="31FAB63B" w14:textId="77777777" w:rsidR="00580A80" w:rsidRPr="00CE06D5" w:rsidRDefault="00580A80" w:rsidP="00580A80">
      <w:pPr>
        <w:spacing w:line="240" w:lineRule="atLeast"/>
        <w:rPr>
          <w:rFonts w:ascii="Montserrat" w:hAnsi="Montserrat" w:cs="Arial"/>
          <w:sz w:val="22"/>
          <w:szCs w:val="22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580A80" w:rsidRPr="00CE06D5" w14:paraId="4B69D71C" w14:textId="77777777" w:rsidTr="005D1651">
        <w:tc>
          <w:tcPr>
            <w:tcW w:w="10348" w:type="dxa"/>
          </w:tcPr>
          <w:p w14:paraId="7A2DD5A3" w14:textId="77777777" w:rsidR="00580A80" w:rsidRPr="00CE06D5" w:rsidRDefault="00580A80" w:rsidP="005D1651">
            <w:pPr>
              <w:jc w:val="center"/>
              <w:rPr>
                <w:rFonts w:ascii="Montserrat" w:hAnsi="Montserrat" w:cs="Arial"/>
                <w:b/>
                <w:sz w:val="22"/>
                <w:szCs w:val="22"/>
              </w:rPr>
            </w:pPr>
            <w:r w:rsidRPr="00CE06D5">
              <w:rPr>
                <w:rFonts w:ascii="Montserrat" w:hAnsi="Montserrat" w:cs="Arial"/>
                <w:b/>
                <w:sz w:val="22"/>
                <w:szCs w:val="22"/>
              </w:rPr>
              <w:t>DESCRIPCIÓN GENERAL</w:t>
            </w:r>
          </w:p>
        </w:tc>
      </w:tr>
      <w:tr w:rsidR="00580A80" w:rsidRPr="001F61A6" w14:paraId="761B43DA" w14:textId="77777777" w:rsidTr="005D1651">
        <w:tc>
          <w:tcPr>
            <w:tcW w:w="10348" w:type="dxa"/>
            <w:vAlign w:val="center"/>
          </w:tcPr>
          <w:p w14:paraId="366E219E" w14:textId="77777777" w:rsidR="00580A80" w:rsidRDefault="00580A80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0B8D9D1B" w14:textId="46E961C3" w:rsidR="00580A80" w:rsidRDefault="00580A80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  <w:r w:rsidRPr="00536F97">
              <w:rPr>
                <w:rFonts w:ascii="Montserrat" w:hAnsi="Montserrat" w:cs="Arial"/>
                <w:b/>
                <w:sz w:val="22"/>
                <w:szCs w:val="22"/>
                <w:lang w:val="es-MX"/>
              </w:rPr>
              <w:t>Objetivo general:</w:t>
            </w:r>
          </w:p>
          <w:p w14:paraId="02583E73" w14:textId="77777777" w:rsidR="008909B8" w:rsidRPr="00536F97" w:rsidRDefault="008909B8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</w:p>
          <w:p w14:paraId="752A573C" w14:textId="0E6075A2" w:rsidR="008909B8" w:rsidRDefault="008909B8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Implementar un sistema de modelación meso escalar para la predicción y análisis de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</w:t>
            </w: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la calidad del aire en el estado de Puebla, utilizando el modelo WRF-</w:t>
            </w:r>
            <w:proofErr w:type="spellStart"/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Chem</w:t>
            </w:r>
            <w:proofErr w:type="spellEnd"/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y su integración en el servidor de la Secretaría de Medio Ambiente, Desarrollo Sustentable y Ordenamiento Territorial.</w:t>
            </w:r>
          </w:p>
          <w:p w14:paraId="258D6FA5" w14:textId="77777777" w:rsidR="008909B8" w:rsidRDefault="008909B8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10437585" w14:textId="77777777" w:rsidR="00580A80" w:rsidRPr="00347C6D" w:rsidRDefault="00580A80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  <w:r w:rsidRPr="00347C6D">
              <w:rPr>
                <w:rFonts w:ascii="Montserrat" w:hAnsi="Montserrat" w:cs="Arial"/>
                <w:b/>
                <w:sz w:val="22"/>
                <w:szCs w:val="22"/>
                <w:lang w:val="es-MX"/>
              </w:rPr>
              <w:t>Objetivos específicos:</w:t>
            </w:r>
          </w:p>
          <w:p w14:paraId="07003C6C" w14:textId="77777777" w:rsidR="00580A80" w:rsidRPr="00347C6D" w:rsidRDefault="00580A80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40F5F4FA" w14:textId="0935BF45" w:rsidR="008909B8" w:rsidRPr="008909B8" w:rsidRDefault="008909B8" w:rsidP="008909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Desarrollar y configurar el sistema de modelación meso escalar para 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la calidad del aire.</w:t>
            </w:r>
          </w:p>
          <w:p w14:paraId="36C3F410" w14:textId="2AE91B63" w:rsidR="008909B8" w:rsidRPr="008909B8" w:rsidRDefault="008909B8" w:rsidP="008909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Implementar el sistema de monitoreo y diagnóstico en tiempo real de los datos generados por el modelo.</w:t>
            </w:r>
          </w:p>
          <w:p w14:paraId="1676CA1B" w14:textId="2AE91B63" w:rsidR="008909B8" w:rsidRPr="008909B8" w:rsidRDefault="008909B8" w:rsidP="008909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Crear y mantener una base de datos de salida con los resultados del modelo para su análisis posterior.</w:t>
            </w:r>
          </w:p>
          <w:p w14:paraId="67F3DC8E" w14:textId="77777777" w:rsidR="008909B8" w:rsidRPr="008909B8" w:rsidRDefault="008909B8" w:rsidP="008909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Optimizar el flujo de trabajo para la ejecución del modelo y la obtención de datos relevantes para los reportes de calidad del aire.</w:t>
            </w:r>
          </w:p>
          <w:p w14:paraId="780D8947" w14:textId="3E15DE09" w:rsidR="008909B8" w:rsidRPr="008909B8" w:rsidRDefault="008909B8" w:rsidP="008909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Automatizar la generación de reportes y gráficas a partir de los resultados del modelo.</w:t>
            </w:r>
          </w:p>
          <w:p w14:paraId="260E5E33" w14:textId="4146F468" w:rsidR="00580A80" w:rsidRDefault="008909B8" w:rsidP="008909B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Desarrollar un sistema de respaldo para los datos de entrada y salida del modelo, asegurando su correcta ejecución ante fallos.</w:t>
            </w:r>
          </w:p>
          <w:p w14:paraId="5A1B042F" w14:textId="77777777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16A478BA" w14:textId="15FD71A8" w:rsidR="00580A80" w:rsidRDefault="00580A80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  <w:r w:rsidRPr="005E178D">
              <w:rPr>
                <w:rFonts w:ascii="Montserrat" w:hAnsi="Montserrat" w:cs="Arial"/>
                <w:b/>
                <w:sz w:val="22"/>
                <w:szCs w:val="22"/>
                <w:lang w:val="es-MX"/>
              </w:rPr>
              <w:t>Alcance:</w:t>
            </w:r>
          </w:p>
          <w:p w14:paraId="36FDEFE8" w14:textId="77777777" w:rsidR="008909B8" w:rsidRPr="008909B8" w:rsidRDefault="008909B8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</w:p>
          <w:p w14:paraId="3CACB232" w14:textId="38519A4B" w:rsidR="00580A80" w:rsidRDefault="008909B8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El proyecto abarc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ó</w:t>
            </w: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la configuración y ejecución del modelo WRF-</w:t>
            </w:r>
            <w:proofErr w:type="spellStart"/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Chem</w:t>
            </w:r>
            <w:proofErr w:type="spellEnd"/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para la modelación meso escalar de la calidad del aire en el estado de Puebla. También se llevará a cabo la automatización de la obtención de reportes gráficos y la implementación de un sistema de respaldo ante posibles fallos en el sistema.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No se desarrolló una vista web de los datos.</w:t>
            </w:r>
          </w:p>
          <w:p w14:paraId="4429EB6D" w14:textId="77777777" w:rsidR="008909B8" w:rsidRDefault="008909B8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2770BA09" w14:textId="77777777" w:rsidR="008909B8" w:rsidRDefault="008909B8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</w:p>
          <w:p w14:paraId="3ECFC70C" w14:textId="77777777" w:rsidR="008909B8" w:rsidRDefault="008909B8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</w:p>
          <w:p w14:paraId="4D1E976E" w14:textId="77777777" w:rsidR="008909B8" w:rsidRDefault="008909B8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</w:p>
          <w:p w14:paraId="483D0992" w14:textId="4413F804" w:rsidR="00580A80" w:rsidRPr="00536F97" w:rsidRDefault="00580A80" w:rsidP="005D1651">
            <w:pPr>
              <w:jc w:val="both"/>
              <w:rPr>
                <w:rFonts w:ascii="Montserrat" w:hAnsi="Montserrat" w:cs="Arial"/>
                <w:b/>
                <w:sz w:val="22"/>
                <w:szCs w:val="22"/>
                <w:lang w:val="es-MX"/>
              </w:rPr>
            </w:pPr>
            <w:r w:rsidRPr="00536F97">
              <w:rPr>
                <w:rFonts w:ascii="Montserrat" w:hAnsi="Montserrat" w:cs="Arial"/>
                <w:b/>
                <w:sz w:val="22"/>
                <w:szCs w:val="22"/>
                <w:lang w:val="es-MX"/>
              </w:rPr>
              <w:lastRenderedPageBreak/>
              <w:t>Descripción:</w:t>
            </w:r>
          </w:p>
          <w:p w14:paraId="68A504F9" w14:textId="77777777" w:rsidR="00580A80" w:rsidRDefault="00580A80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 </w:t>
            </w:r>
          </w:p>
          <w:p w14:paraId="51348A10" w14:textId="39D937E3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Este proyecto tiene como finalidad la integración del sistema WRF-</w:t>
            </w:r>
            <w:proofErr w:type="spellStart"/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Chem</w:t>
            </w:r>
            <w:proofErr w:type="spellEnd"/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para modelar y predecir los recursos la calidad del aire en el estado de Puebla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dentro de 3 días</w:t>
            </w: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. La implementación de este sistema permitirá proporcionar datos precisos y actualizados para la toma de decisiones en políticas públicas ambientales.</w:t>
            </w:r>
          </w:p>
          <w:p w14:paraId="67A159EF" w14:textId="77777777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340402A9" w14:textId="34093690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La plataforma estará configurada para ser ejecutada en el servidor de la Secretaría de Medio Ambiente, Desarrollo Sustentable y Ordenamiento Territorial. El sistema utilizará el modelo WRF para generar los resultados de la calidad del aire, y sus correspondientes emisiones contaminantes, con el objetivo de mejorar la comprensión de estos fenómenos en la región.</w:t>
            </w:r>
          </w:p>
          <w:p w14:paraId="18E6E942" w14:textId="77777777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6D8F56F9" w14:textId="77777777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Este proyecto también tiene la intención de automatizar la generación de reportes y gráficos, permitiendo la visualización de los datos producidos por el modelo. Además, se implementará un sistema de respaldo para garantizar la integridad y disponibilidad de los datos.</w:t>
            </w:r>
          </w:p>
          <w:p w14:paraId="2F089208" w14:textId="77777777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23C13761" w14:textId="607F0D0D" w:rsidR="00580A80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El desarrollo de este sistema es fundamental para el análisis y gestión de la calidad del aire y los recursos energéticos en Puebla, permitiendo que las autoridades del estado tomen decisiones basadas en datos confiables y actualizados.</w:t>
            </w:r>
          </w:p>
          <w:p w14:paraId="0524844B" w14:textId="77777777" w:rsid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46765C47" w14:textId="77777777" w:rsidR="00580A80" w:rsidRDefault="00580A80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970B0A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Los </w:t>
            </w:r>
            <w:r w:rsidRPr="00C530CD">
              <w:rPr>
                <w:rFonts w:ascii="Montserrat" w:hAnsi="Montserrat" w:cs="Arial"/>
                <w:b/>
                <w:sz w:val="22"/>
                <w:szCs w:val="22"/>
                <w:lang w:val="es-MX"/>
              </w:rPr>
              <w:t>beneficios</w:t>
            </w:r>
            <w:r w:rsidRPr="00970B0A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que traerá este proyecto son: </w:t>
            </w:r>
          </w:p>
          <w:p w14:paraId="45BEFA0B" w14:textId="77777777" w:rsidR="00580A80" w:rsidRDefault="00580A80" w:rsidP="005D1651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68D0E553" w14:textId="4F6BD61A" w:rsidR="008909B8" w:rsidRPr="008909B8" w:rsidRDefault="008909B8" w:rsidP="00890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Optimización en la obtención y análisis de datos sobre calidad del aire.</w:t>
            </w:r>
          </w:p>
          <w:p w14:paraId="30FA8D33" w14:textId="749E2F69" w:rsidR="008909B8" w:rsidRPr="008909B8" w:rsidRDefault="008909B8" w:rsidP="00890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Generación automática de reportes gráficos para facilitar la interpretación de los datos.</w:t>
            </w:r>
          </w:p>
          <w:p w14:paraId="1707B486" w14:textId="620C8428" w:rsidR="008909B8" w:rsidRPr="008909B8" w:rsidRDefault="008909B8" w:rsidP="00890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Monitoreo y diagnóstico en tiempo real de la calidad del aire en Puebla.</w:t>
            </w:r>
          </w:p>
          <w:p w14:paraId="1DA527BD" w14:textId="70804A39" w:rsidR="008909B8" w:rsidRPr="008909B8" w:rsidRDefault="008909B8" w:rsidP="00890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Respaldo de los datos para garantizar su integridad y recuperación ante posibles fallos.</w:t>
            </w:r>
          </w:p>
          <w:p w14:paraId="63F233D5" w14:textId="72069085" w:rsidR="008909B8" w:rsidRDefault="008909B8" w:rsidP="008909B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Colaboración en el desarrollo de políticas públicas para mejorar la calidad del aire y la gestión de los recursos naturales.</w:t>
            </w:r>
          </w:p>
          <w:p w14:paraId="00E32054" w14:textId="77777777" w:rsidR="008909B8" w:rsidRP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113E3387" w14:textId="6A1D5807" w:rsidR="008909B8" w:rsidRDefault="008909B8" w:rsidP="008909B8">
            <w:p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  <w:t>Trabajo realizado anteriormente:</w:t>
            </w:r>
          </w:p>
          <w:p w14:paraId="02C6F1DE" w14:textId="77777777" w:rsidR="008909B8" w:rsidRDefault="008909B8" w:rsidP="008909B8">
            <w:p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</w:p>
          <w:p w14:paraId="616E76EE" w14:textId="77777777" w:rsidR="008909B8" w:rsidRDefault="008909B8" w:rsidP="008909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Configuración inicial del servidor con los sistemas y herramientas necesarias para ejecutar el modelo.</w:t>
            </w:r>
          </w:p>
          <w:p w14:paraId="6405D5B5" w14:textId="77777777" w:rsidR="008909B8" w:rsidRDefault="008909B8" w:rsidP="008909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Instalación y configuración del modelo WRF-</w:t>
            </w:r>
            <w:proofErr w:type="spellStart"/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Chem.</w:t>
            </w:r>
            <w:proofErr w:type="spellEnd"/>
          </w:p>
          <w:p w14:paraId="70966D4A" w14:textId="1CCD2504" w:rsidR="008909B8" w:rsidRDefault="008909B8" w:rsidP="008909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Definición de los dominios de estudio y condiciones de frontera para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</w:t>
            </w: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la calidad del aire.</w:t>
            </w:r>
          </w:p>
          <w:p w14:paraId="0C4FA05B" w14:textId="77777777" w:rsidR="008909B8" w:rsidRDefault="008909B8" w:rsidP="008909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Pruebas y validación del modelo con condiciones iniciales y de frontera para garantizar la exactitud de los resultados.</w:t>
            </w:r>
          </w:p>
          <w:p w14:paraId="31E289B9" w14:textId="77777777" w:rsidR="008909B8" w:rsidRDefault="008909B8" w:rsidP="008909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Desarrollo de scripts automatizados para la generación de reportes y gráficas.</w:t>
            </w:r>
          </w:p>
          <w:p w14:paraId="1F5C26A5" w14:textId="0511D888" w:rsidR="008909B8" w:rsidRDefault="008909B8" w:rsidP="008909B8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sz w:val="22"/>
                <w:szCs w:val="22"/>
                <w:lang w:val="es-MX"/>
              </w:rPr>
              <w:t>Implementación de medidas de respaldo y control del sistema ante fallos.</w:t>
            </w:r>
          </w:p>
          <w:p w14:paraId="743CA817" w14:textId="77777777" w:rsidR="008909B8" w:rsidRDefault="008909B8" w:rsidP="008909B8">
            <w:pPr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  <w:p w14:paraId="18AC973A" w14:textId="354CC3EF" w:rsidR="008909B8" w:rsidRDefault="008909B8" w:rsidP="008909B8">
            <w:p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  <w:r w:rsidRPr="008909B8"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  <w:t>Trabajo a realizar:</w:t>
            </w:r>
          </w:p>
          <w:p w14:paraId="5D058316" w14:textId="77777777" w:rsidR="008909B8" w:rsidRDefault="008909B8" w:rsidP="008909B8">
            <w:p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</w:p>
          <w:p w14:paraId="424B4D51" w14:textId="79F682FD" w:rsidR="008909B8" w:rsidRPr="008909B8" w:rsidRDefault="008909B8" w:rsidP="008909B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Conexión al servidor para obtener los datos de salida del modelo WRF.</w:t>
            </w:r>
          </w:p>
          <w:p w14:paraId="30D65FCE" w14:textId="6CAF49BF" w:rsidR="008909B8" w:rsidRPr="008909B8" w:rsidRDefault="008909B8" w:rsidP="008909B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Análisis de datos y generación de graficas correspondientes del modelo WRF.</w:t>
            </w:r>
          </w:p>
          <w:p w14:paraId="6E5ED40B" w14:textId="2D4DA85D" w:rsidR="008909B8" w:rsidRPr="008909B8" w:rsidRDefault="008909B8" w:rsidP="008909B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Almacenamiento de gráficas y datos para generar un histórico.</w:t>
            </w:r>
          </w:p>
          <w:p w14:paraId="48EC48A1" w14:textId="50928EC8" w:rsidR="008909B8" w:rsidRPr="003B04AF" w:rsidRDefault="008909B8" w:rsidP="008909B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Montserrat" w:hAnsi="Montserrat" w:cs="Arial"/>
                <w:sz w:val="22"/>
                <w:szCs w:val="22"/>
                <w:lang w:val="es-MX"/>
              </w:rPr>
              <w:lastRenderedPageBreak/>
              <w:t>Desarrollo de vista web utilizando los datos del modelo</w:t>
            </w:r>
          </w:p>
          <w:p w14:paraId="217C79CE" w14:textId="6E75DD36" w:rsidR="003B04AF" w:rsidRPr="008909B8" w:rsidRDefault="003B04AF" w:rsidP="008909B8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Montserrat" w:hAnsi="Montserrat" w:cs="Arial"/>
                <w:b/>
                <w:bCs/>
                <w:sz w:val="22"/>
                <w:szCs w:val="22"/>
                <w:lang w:val="es-MX"/>
              </w:rPr>
            </w:pP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Desplegado de página web</w:t>
            </w:r>
            <w:r w:rsidR="00AF53D0">
              <w:rPr>
                <w:rFonts w:ascii="Montserrat" w:hAnsi="Montserrat" w:cs="Arial"/>
                <w:sz w:val="22"/>
                <w:szCs w:val="22"/>
                <w:lang w:val="es-MX"/>
              </w:rPr>
              <w:t xml:space="preserve"> en el mismo servidor o con un recurso externo</w:t>
            </w:r>
            <w:r>
              <w:rPr>
                <w:rFonts w:ascii="Montserrat" w:hAnsi="Montserrat" w:cs="Arial"/>
                <w:sz w:val="22"/>
                <w:szCs w:val="22"/>
                <w:lang w:val="es-MX"/>
              </w:rPr>
              <w:t>.</w:t>
            </w:r>
          </w:p>
          <w:p w14:paraId="5D35DAE4" w14:textId="64F3D92E" w:rsidR="00580A80" w:rsidRPr="00347C6D" w:rsidRDefault="00580A80" w:rsidP="008909B8">
            <w:pPr>
              <w:pStyle w:val="Prrafodelista"/>
              <w:jc w:val="both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</w:tbl>
    <w:p w14:paraId="086C438E" w14:textId="77777777" w:rsidR="00135079" w:rsidRDefault="00135079"/>
    <w:sectPr w:rsidR="0013507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F319C" w14:textId="77777777" w:rsidR="00580A80" w:rsidRDefault="00580A80" w:rsidP="00580A80">
      <w:r>
        <w:separator/>
      </w:r>
    </w:p>
  </w:endnote>
  <w:endnote w:type="continuationSeparator" w:id="0">
    <w:p w14:paraId="601FF911" w14:textId="77777777" w:rsidR="00580A80" w:rsidRDefault="00580A80" w:rsidP="0058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D6FA" w14:textId="77777777" w:rsidR="00580A80" w:rsidRDefault="00580A80" w:rsidP="00580A80">
      <w:r>
        <w:separator/>
      </w:r>
    </w:p>
  </w:footnote>
  <w:footnote w:type="continuationSeparator" w:id="0">
    <w:p w14:paraId="0067B29F" w14:textId="77777777" w:rsidR="00580A80" w:rsidRDefault="00580A80" w:rsidP="00580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8E75" w14:textId="5C485B9C" w:rsidR="00580A80" w:rsidRDefault="00580A80">
    <w:pPr>
      <w:pStyle w:val="Encabezado"/>
    </w:pPr>
    <w:del w:id="0" w:author="Isabel-DCACC" w:date="2021-03-08T18:44:00Z">
      <w:r w:rsidDel="00F95A4B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7CC016E" wp14:editId="1D84F106">
            <wp:simplePos x="0" y="0"/>
            <wp:positionH relativeFrom="page">
              <wp:posOffset>152087</wp:posOffset>
            </wp:positionH>
            <wp:positionV relativeFrom="paragraph">
              <wp:posOffset>-273590</wp:posOffset>
            </wp:positionV>
            <wp:extent cx="3149112" cy="6667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5" t="4562" r="41206" b="86852"/>
                    <a:stretch/>
                  </pic:blipFill>
                  <pic:spPr bwMode="auto">
                    <a:xfrm>
                      <a:off x="0" y="0"/>
                      <a:ext cx="3149112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4DA"/>
    <w:multiLevelType w:val="hybridMultilevel"/>
    <w:tmpl w:val="7CD8E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55D5"/>
    <w:multiLevelType w:val="hybridMultilevel"/>
    <w:tmpl w:val="42DA2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2AC8"/>
    <w:multiLevelType w:val="hybridMultilevel"/>
    <w:tmpl w:val="CB1EF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25610">
      <w:numFmt w:val="bullet"/>
      <w:lvlText w:val="•"/>
      <w:lvlJc w:val="left"/>
      <w:pPr>
        <w:ind w:left="1440" w:hanging="360"/>
      </w:pPr>
      <w:rPr>
        <w:rFonts w:ascii="Montserrat" w:eastAsiaTheme="minorEastAsia" w:hAnsi="Montserrat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1076"/>
    <w:multiLevelType w:val="hybridMultilevel"/>
    <w:tmpl w:val="55D2B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14206"/>
    <w:multiLevelType w:val="hybridMultilevel"/>
    <w:tmpl w:val="650A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bel-DCACC">
    <w15:presenceInfo w15:providerId="None" w15:userId="Isabel-DCA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80"/>
    <w:rsid w:val="00135079"/>
    <w:rsid w:val="00220744"/>
    <w:rsid w:val="003B04AF"/>
    <w:rsid w:val="00580A80"/>
    <w:rsid w:val="008909B8"/>
    <w:rsid w:val="00A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9F08"/>
  <w15:chartTrackingRefBased/>
  <w15:docId w15:val="{A6E3DA2E-5AE0-41DF-88F6-A8051E20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80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4 Párrafo de lista,Figuras,Dot pt,No Spacing1,List Paragraph Char Char Char,Indicator Text,List Paragraph1,Numbered Para 1,DH1,Párrafo de lista 2,Colorful List - Accent 11,F5 List Paragraph,Bullet Points,lp1,Lista 1"/>
    <w:basedOn w:val="Normal"/>
    <w:link w:val="PrrafodelistaCar"/>
    <w:uiPriority w:val="34"/>
    <w:qFormat/>
    <w:rsid w:val="00580A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0A80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4 Párrafo de lista Car,Figuras Car,Dot pt Car,No Spacing1 Car,List Paragraph Char Char Char Car,Indicator Text Car,List Paragraph1 Car,Numbered Para 1 Car,DH1 Car,Párrafo de lista 2 Car,Colorful List - Accent 11 Car,lp1 Car"/>
    <w:basedOn w:val="Fuentedeprrafopredeter"/>
    <w:link w:val="Prrafodelista"/>
    <w:uiPriority w:val="34"/>
    <w:qFormat/>
    <w:rsid w:val="00580A80"/>
    <w:rPr>
      <w:rFonts w:eastAsiaTheme="minorEastAsia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580A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A80"/>
    <w:rPr>
      <w:rFonts w:eastAsiaTheme="minorEastAsia"/>
      <w:sz w:val="24"/>
      <w:szCs w:val="24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580A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A80"/>
    <w:rPr>
      <w:rFonts w:eastAsiaTheme="minorEastAsia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DGCA-USER</dc:creator>
  <cp:keywords/>
  <dc:description/>
  <cp:lastModifiedBy>DGCA-USER</cp:lastModifiedBy>
  <cp:revision>1</cp:revision>
  <dcterms:created xsi:type="dcterms:W3CDTF">2025-06-06T19:11:00Z</dcterms:created>
  <dcterms:modified xsi:type="dcterms:W3CDTF">2025-06-06T22:45:00Z</dcterms:modified>
</cp:coreProperties>
</file>